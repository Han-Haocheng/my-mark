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70FB7">
      <w:pPr>
        <w:jc w:val="center"/>
        <w:rPr>
          <w:rFonts w:hint="eastAsia"/>
        </w:rPr>
      </w:pPr>
      <w:r>
        <w:rPr>
          <w:rFonts w:hint="eastAsia"/>
        </w:rPr>
        <w:t>招聘启事</w:t>
      </w:r>
    </w:p>
    <w:p w14:paraId="03513178">
      <w:pPr>
        <w:ind w:firstLine="420" w:firstLineChars="0"/>
        <w:rPr>
          <w:rFonts w:hint="eastAsia"/>
        </w:rPr>
      </w:pPr>
      <w:r>
        <w:rPr>
          <w:rFonts w:hint="eastAsia"/>
        </w:rPr>
        <w:t>本公司为大型餐饮连锁企业因新店开业在即，人手不够，特面向社会招聘女性服务员10名。要求年龄在18-25岁之间，面容姣好，身高在160cm-170cm之间，大专上学历。有意者请来我公司面试，一经录用，待遇从优。</w:t>
      </w:r>
    </w:p>
    <w:p w14:paraId="234E50BA">
      <w:pPr>
        <w:ind w:firstLine="420" w:firstLineChars="0"/>
        <w:rPr>
          <w:rFonts w:hint="eastAsia"/>
        </w:rPr>
      </w:pPr>
      <w:r>
        <w:rPr>
          <w:rFonts w:hint="eastAsia"/>
        </w:rPr>
        <w:t>联系人：刘先生</w:t>
      </w:r>
    </w:p>
    <w:p w14:paraId="285CB07D">
      <w:pPr>
        <w:ind w:firstLine="420" w:firstLineChars="0"/>
        <w:rPr>
          <w:rFonts w:hint="eastAsia"/>
        </w:rPr>
      </w:pPr>
      <w:r>
        <w:rPr>
          <w:rFonts w:hint="eastAsia"/>
        </w:rPr>
        <w:t>联系电话：12345678</w:t>
      </w:r>
    </w:p>
    <w:p w14:paraId="6091FC25">
      <w:pPr>
        <w:ind w:firstLine="420" w:firstLineChars="0"/>
        <w:rPr>
          <w:rFonts w:hint="eastAsia"/>
        </w:rPr>
      </w:pPr>
      <w:r>
        <w:rPr>
          <w:rFonts w:hint="eastAsia"/>
        </w:rPr>
        <w:t>地址：X市X路X公司人事部</w:t>
      </w:r>
    </w:p>
    <w:p w14:paraId="0D6C0AB5">
      <w:pPr>
        <w:jc w:val="right"/>
        <w:rPr>
          <w:rFonts w:hint="eastAsia"/>
        </w:rPr>
      </w:pPr>
      <w:r>
        <w:rPr>
          <w:rFonts w:hint="eastAsia"/>
        </w:rPr>
        <w:t>XX公司</w:t>
      </w:r>
    </w:p>
    <w:p w14:paraId="75640B63">
      <w:pPr>
        <w:jc w:val="right"/>
        <w:rPr>
          <w:rFonts w:hint="eastAsia"/>
        </w:rPr>
      </w:pPr>
      <w:r>
        <w:rPr>
          <w:rFonts w:hint="eastAsia"/>
        </w:rPr>
        <w:t>2020年3月17日</w:t>
      </w:r>
    </w:p>
    <w:p w14:paraId="48285EB2">
      <w:pPr>
        <w:rPr>
          <w:rFonts w:hint="eastAsia"/>
        </w:rPr>
      </w:pPr>
      <w:r>
        <w:rPr>
          <w:rFonts w:hint="eastAsia"/>
        </w:rPr>
        <w:br w:type="page"/>
      </w:r>
    </w:p>
    <w:p w14:paraId="41294B39">
      <w:pPr>
        <w:jc w:val="center"/>
        <w:rPr>
          <w:rFonts w:hint="eastAsia"/>
        </w:rPr>
      </w:pPr>
      <w:r>
        <w:rPr>
          <w:rFonts w:hint="eastAsia"/>
        </w:rPr>
        <w:t>寻物启事</w:t>
      </w:r>
    </w:p>
    <w:p w14:paraId="1B912096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本人不慎于2020年3月17日在本校篮球场打球时，将一只"米老鼠"牌男性手表遗失。有拾到者请与本人联系，必有重谢。</w:t>
      </w:r>
    </w:p>
    <w:p w14:paraId="682FBFE3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联系人：刘先生</w:t>
      </w:r>
    </w:p>
    <w:p w14:paraId="45C5DA24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电话：XXXXXXXX</w:t>
      </w:r>
    </w:p>
    <w:p w14:paraId="5D079862">
      <w:pPr>
        <w:jc w:val="right"/>
        <w:rPr>
          <w:rFonts w:hint="eastAsia"/>
        </w:rPr>
      </w:pPr>
      <w:r>
        <w:rPr>
          <w:rFonts w:hint="eastAsia"/>
        </w:rPr>
        <w:t>刘先生</w:t>
      </w:r>
    </w:p>
    <w:p w14:paraId="61FCFF08">
      <w:pPr>
        <w:jc w:val="right"/>
        <w:rPr>
          <w:rFonts w:hint="eastAsia"/>
        </w:rPr>
      </w:pPr>
      <w:r>
        <w:rPr>
          <w:rFonts w:hint="eastAsia"/>
        </w:rPr>
        <w:t>2020年3月18日</w:t>
      </w:r>
    </w:p>
    <w:p w14:paraId="3C4E8B25">
      <w:pPr>
        <w:rPr>
          <w:rFonts w:hint="eastAsia"/>
        </w:rPr>
      </w:pPr>
      <w:r>
        <w:rPr>
          <w:rFonts w:hint="eastAsia"/>
        </w:rPr>
        <w:br w:type="page"/>
      </w:r>
    </w:p>
    <w:p w14:paraId="36A4CAFE">
      <w:pPr>
        <w:jc w:val="center"/>
        <w:rPr>
          <w:rFonts w:hint="eastAsia"/>
        </w:rPr>
      </w:pPr>
      <w:r>
        <w:rPr>
          <w:rFonts w:hint="eastAsia"/>
        </w:rPr>
        <w:t>寻物启事</w:t>
      </w:r>
    </w:p>
    <w:p w14:paraId="529556A1">
      <w:pPr>
        <w:ind w:firstLine="420" w:firstLineChars="0"/>
        <w:jc w:val="both"/>
        <w:rPr>
          <w:rFonts w:hint="eastAsia"/>
        </w:rPr>
      </w:pPr>
      <w:ins w:id="0" w:author="HanHaocheng [2]" w:date="2024-11-17T09:17:34Z">
        <w:r>
          <w:rPr>
            <w:rFonts w:hint="eastAsia"/>
            <w:strike w:val="0"/>
            <w:dstrike w:val="0"/>
          </w:rPr>
          <w:t>2021年2月19日</w:t>
        </w:r>
      </w:ins>
      <w:del w:id="1" w:author="HanHaocheng [2]" w:date="2024-11-17T09:17:33Z">
        <w:r>
          <w:rPr>
            <w:rFonts w:hint="eastAsia"/>
            <w:strike w:val="0"/>
            <w:dstrike w:val="0"/>
          </w:rPr>
          <w:delText>昨天</w:delText>
        </w:r>
      </w:del>
      <w:r>
        <w:rPr>
          <w:rFonts w:hint="eastAsia"/>
        </w:rPr>
        <w:t>下午课外活动的时候，我在东区操场单杠区域丢失了一个粉红色蝴蝶形状的发卡。那是我非常喜欢的发卡，请捡到的同学还给我。非常感谢！</w:t>
      </w:r>
    </w:p>
    <w:p w14:paraId="15846A22">
      <w:pPr>
        <w:jc w:val="right"/>
        <w:rPr>
          <w:rFonts w:hint="eastAsia"/>
        </w:rPr>
      </w:pPr>
      <w:r>
        <w:rPr>
          <w:rFonts w:hint="eastAsia"/>
        </w:rPr>
        <w:t>四年级（3）班：黄小丽</w:t>
      </w:r>
    </w:p>
    <w:p w14:paraId="6C7BE78F">
      <w:pPr>
        <w:jc w:val="right"/>
        <w:rPr>
          <w:rFonts w:hint="eastAsia"/>
        </w:rPr>
      </w:pPr>
      <w:r>
        <w:rPr>
          <w:rFonts w:hint="eastAsia"/>
        </w:rPr>
        <w:t>2021年2月20日</w:t>
      </w:r>
    </w:p>
    <w:p w14:paraId="6A9B69FD">
      <w:pPr>
        <w:rPr>
          <w:rFonts w:hint="eastAsia"/>
        </w:rPr>
      </w:pPr>
      <w:r>
        <w:rPr>
          <w:rFonts w:hint="eastAsia"/>
        </w:rPr>
        <w:br w:type="page"/>
      </w:r>
    </w:p>
    <w:p w14:paraId="679CA2D1">
      <w:pPr>
        <w:jc w:val="center"/>
        <w:rPr>
          <w:rFonts w:hint="eastAsia"/>
        </w:rPr>
      </w:pPr>
      <w:r>
        <w:rPr>
          <w:rFonts w:hint="eastAsia"/>
        </w:rPr>
        <w:t>招领启事</w:t>
      </w:r>
    </w:p>
    <w:p w14:paraId="1D7D0BFC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2020年3月1日晚，在校运动场拾到白色手提包一个，内有钱物若干。望失主携带证件到校保卫处认领。</w:t>
      </w:r>
    </w:p>
    <w:p w14:paraId="2ECD7659">
      <w:pPr>
        <w:jc w:val="right"/>
        <w:rPr>
          <w:rFonts w:hint="eastAsia"/>
        </w:rPr>
      </w:pPr>
      <w:r>
        <w:rPr>
          <w:rFonts w:hint="eastAsia"/>
        </w:rPr>
        <w:t>XXXX学校保卫处</w:t>
      </w:r>
    </w:p>
    <w:p w14:paraId="085A3229">
      <w:pPr>
        <w:jc w:val="right"/>
        <w:rPr>
          <w:rFonts w:hint="eastAsia"/>
        </w:rPr>
      </w:pPr>
      <w:r>
        <w:rPr>
          <w:rFonts w:hint="eastAsia"/>
        </w:rPr>
        <w:t>2020年3月2日</w:t>
      </w:r>
    </w:p>
    <w:p w14:paraId="524531D6">
      <w:pPr>
        <w:rPr>
          <w:rFonts w:hint="eastAsia"/>
        </w:rPr>
      </w:pPr>
      <w:r>
        <w:rPr>
          <w:rFonts w:hint="eastAsia"/>
        </w:rPr>
        <w:br w:type="page"/>
      </w:r>
    </w:p>
    <w:p w14:paraId="0FD95D8D">
      <w:pPr>
        <w:jc w:val="both"/>
        <w:rPr>
          <w:rFonts w:hint="eastAsia"/>
        </w:rPr>
      </w:pPr>
      <w:r>
        <w:rPr>
          <w:rFonts w:hint="eastAsia"/>
        </w:rPr>
        <w:t>某市某餐厅因为店面扩充人手不够，打算招聘一名男性厨师，请你为该餐厅写一则招聘启事。</w:t>
      </w:r>
    </w:p>
    <w:p w14:paraId="0D7DE299">
      <w:pPr>
        <w:jc w:val="center"/>
        <w:rPr>
          <w:rFonts w:hint="eastAsia"/>
        </w:rPr>
      </w:pPr>
      <w:r>
        <w:rPr>
          <w:rFonts w:hint="eastAsia"/>
        </w:rPr>
        <w:t>招聘启事</w:t>
      </w:r>
    </w:p>
    <w:p w14:paraId="3B448740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本店因人手不够，特招聘厨师1名。要求男性，年龄在20-35岁之间，中专以上文化程度，具有健康证，上岗证等厨师行业的相关证书，有意者请前来我店应聘。一经录用，待遇从优。</w:t>
      </w:r>
    </w:p>
    <w:p w14:paraId="3201C598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联系人：XX先生</w:t>
      </w:r>
    </w:p>
    <w:p w14:paraId="6427A916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联系电话：XXXXXXX</w:t>
      </w:r>
    </w:p>
    <w:p w14:paraId="0743B0D1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地址：x市x路x号xX餐厅</w:t>
      </w:r>
    </w:p>
    <w:p w14:paraId="37794495">
      <w:pPr>
        <w:jc w:val="right"/>
        <w:rPr>
          <w:rFonts w:hint="eastAsia"/>
        </w:rPr>
      </w:pPr>
      <w:r>
        <w:rPr>
          <w:rFonts w:hint="eastAsia"/>
        </w:rPr>
        <w:t>XX餐厅</w:t>
      </w:r>
    </w:p>
    <w:p w14:paraId="4A218B34">
      <w:pPr>
        <w:jc w:val="right"/>
        <w:rPr>
          <w:rFonts w:hint="eastAsia"/>
        </w:rPr>
      </w:pPr>
      <w:r>
        <w:rPr>
          <w:rFonts w:hint="eastAsia"/>
        </w:rPr>
        <w:t>X年X月X日</w:t>
      </w:r>
    </w:p>
    <w:p w14:paraId="417F6F89">
      <w:pPr>
        <w:rPr>
          <w:rFonts w:hint="eastAsia"/>
        </w:rPr>
      </w:pPr>
      <w:r>
        <w:rPr>
          <w:rFonts w:hint="eastAsia"/>
        </w:rPr>
        <w:br w:type="page"/>
      </w:r>
    </w:p>
    <w:p w14:paraId="74D489B7">
      <w:pPr>
        <w:jc w:val="both"/>
        <w:rPr>
          <w:rFonts w:hint="eastAsia"/>
        </w:rPr>
      </w:pPr>
      <w:r>
        <w:rPr>
          <w:rFonts w:hint="eastAsia"/>
        </w:rPr>
        <w:t xml:space="preserve">改错 </w:t>
      </w:r>
    </w:p>
    <w:p w14:paraId="119872F7">
      <w:pPr>
        <w:jc w:val="center"/>
        <w:rPr>
          <w:rFonts w:hint="eastAsia"/>
        </w:rPr>
      </w:pPr>
      <w:r>
        <w:rPr>
          <w:rFonts w:hint="eastAsia"/>
        </w:rPr>
        <w:t>XX玩具有限公司招收助理工程师启事</w:t>
      </w:r>
    </w:p>
    <w:p w14:paraId="094F56DB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本公司为生产世界名牌XX仿真模型汽车的中外合资企业，因公司发展需要现招收下列各方面的助理工程师</w:t>
      </w:r>
      <w:ins w:id="2" w:author="HanHaocheng [2]" w:date="2024-11-17T09:31:18Z">
        <w:r>
          <w:rPr>
            <w:rFonts w:hint="eastAsia"/>
            <w:lang w:val="en-US" w:eastAsia="zh-CN"/>
          </w:rPr>
          <w:t>各</w:t>
        </w:r>
      </w:ins>
      <w:r>
        <w:rPr>
          <w:rFonts w:hint="eastAsia"/>
        </w:rPr>
        <w:t>5名。</w:t>
      </w:r>
    </w:p>
    <w:p w14:paraId="17D8EABD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1．</w:t>
      </w:r>
      <w:del w:id="3" w:author="HanHaocheng [2]" w:date="2024-11-17T09:31:43Z">
        <w:r>
          <w:rPr>
            <w:rFonts w:hint="eastAsia"/>
          </w:rPr>
          <w:delText>锌合金玩具，塑料玩具的</w:delText>
        </w:r>
      </w:del>
      <w:r>
        <w:rPr>
          <w:rFonts w:hint="eastAsia"/>
        </w:rPr>
        <w:t>设计</w:t>
      </w:r>
    </w:p>
    <w:p w14:paraId="0A49DE05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2．</w:t>
      </w:r>
      <w:del w:id="4" w:author="HanHaocheng [2]" w:date="2024-11-17T09:31:47Z">
        <w:r>
          <w:rPr>
            <w:rFonts w:hint="eastAsia"/>
          </w:rPr>
          <w:delText>锌合金玩具，塑料玩具</w:delText>
        </w:r>
      </w:del>
      <w:r>
        <w:rPr>
          <w:rFonts w:hint="eastAsia"/>
        </w:rPr>
        <w:t>产品品质稽核</w:t>
      </w:r>
    </w:p>
    <w:p w14:paraId="65D1BDCF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3．</w:t>
      </w:r>
      <w:del w:id="5" w:author="HanHaocheng [2]" w:date="2024-11-17T09:31:51Z">
        <w:r>
          <w:rPr>
            <w:rFonts w:hint="eastAsia"/>
          </w:rPr>
          <w:delText>锌合金玩具，塑料玩具的</w:delText>
        </w:r>
      </w:del>
      <w:r>
        <w:rPr>
          <w:rFonts w:hint="eastAsia"/>
        </w:rPr>
        <w:t>模具设计</w:t>
      </w:r>
    </w:p>
    <w:p w14:paraId="2E1AB710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学历：中专或中专以上</w:t>
      </w:r>
      <w:ins w:id="6" w:author="HanHaocheng [2]" w:date="2024-11-17T09:42:56Z">
        <w:r>
          <w:rPr>
            <w:rFonts w:hint="eastAsia"/>
            <w:lang w:val="en-US" w:eastAsia="zh-CN"/>
          </w:rPr>
          <w:t>XX</w:t>
        </w:r>
      </w:ins>
      <w:ins w:id="7" w:author="HanHaocheng [2]" w:date="2024-11-17T09:42:58Z">
        <w:r>
          <w:rPr>
            <w:rFonts w:hint="eastAsia"/>
            <w:lang w:val="en-US" w:eastAsia="zh-CN"/>
          </w:rPr>
          <w:t>专业</w:t>
        </w:r>
      </w:ins>
      <w:del w:id="8" w:author="HanHaocheng [2]" w:date="2024-11-17T09:31:56Z">
        <w:r>
          <w:rPr>
            <w:rFonts w:hint="eastAsia"/>
          </w:rPr>
          <w:delText>的有关专业</w:delText>
        </w:r>
      </w:del>
      <w:r>
        <w:rPr>
          <w:rFonts w:hint="eastAsia"/>
        </w:rPr>
        <w:t>。</w:t>
      </w:r>
    </w:p>
    <w:p w14:paraId="679130C3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年龄：</w:t>
      </w:r>
      <w:ins w:id="9" w:author="HanHaocheng [2]" w:date="2024-11-17T09:32:35Z">
        <w:r>
          <w:rPr>
            <w:rFonts w:hint="eastAsia"/>
            <w:lang w:val="en-US" w:eastAsia="zh-CN"/>
          </w:rPr>
          <w:t>2</w:t>
        </w:r>
      </w:ins>
      <w:ins w:id="10" w:author="HanHaocheng [2]" w:date="2024-11-17T09:32:36Z">
        <w:r>
          <w:rPr>
            <w:rFonts w:hint="eastAsia"/>
            <w:lang w:val="en-US" w:eastAsia="zh-CN"/>
          </w:rPr>
          <w:t>0-</w:t>
        </w:r>
      </w:ins>
      <w:r>
        <w:rPr>
          <w:rFonts w:hint="eastAsia"/>
        </w:rPr>
        <w:t>30岁以下</w:t>
      </w:r>
    </w:p>
    <w:p w14:paraId="03180A1C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请将简要履历、回邮地址、电话，并附照片2张，在5月31日前用挂号信寄XX玩具有限公司</w:t>
      </w:r>
      <w:ins w:id="11" w:author="HanHaocheng [2]" w:date="2024-11-17T09:49:55Z">
        <w:r>
          <w:rPr>
            <w:rFonts w:hint="eastAsia"/>
            <w:lang w:val="en-US" w:eastAsia="zh-CN"/>
          </w:rPr>
          <w:t>收件人</w:t>
        </w:r>
      </w:ins>
      <w:ins w:id="12" w:author="HanHaocheng [2]" w:date="2024-11-17T09:47:29Z">
        <w:r>
          <w:rPr>
            <w:rFonts w:hint="eastAsia"/>
            <w:lang w:val="en-US" w:eastAsia="zh-CN"/>
          </w:rPr>
          <w:t>XXX</w:t>
        </w:r>
      </w:ins>
      <w:r>
        <w:rPr>
          <w:rFonts w:hint="eastAsia"/>
        </w:rPr>
        <w:t>。</w:t>
      </w:r>
    </w:p>
    <w:p w14:paraId="39915428">
      <w:pPr>
        <w:ind w:firstLine="420" w:firstLineChars="0"/>
        <w:jc w:val="left"/>
        <w:rPr>
          <w:ins w:id="13" w:author="HanHaocheng [2]" w:date="2024-11-17T09:33:22Z"/>
          <w:rFonts w:hint="eastAsia"/>
        </w:rPr>
      </w:pPr>
      <w:r>
        <w:rPr>
          <w:rFonts w:hint="eastAsia"/>
        </w:rPr>
        <w:t>收到应征信后，</w:t>
      </w:r>
      <w:ins w:id="14" w:author="HanHaocheng [2]" w:date="2024-11-17T09:49:00Z">
        <w:r>
          <w:rPr>
            <w:rFonts w:hint="eastAsia"/>
            <w:lang w:val="en-US" w:eastAsia="zh-CN"/>
          </w:rPr>
          <w:t>若</w:t>
        </w:r>
      </w:ins>
      <w:ins w:id="15" w:author="HanHaocheng [2]" w:date="2024-11-17T09:49:08Z">
        <w:r>
          <w:rPr>
            <w:rFonts w:hint="eastAsia"/>
            <w:lang w:val="en-US" w:eastAsia="zh-CN"/>
          </w:rPr>
          <w:t>应聘</w:t>
        </w:r>
      </w:ins>
      <w:ins w:id="16" w:author="HanHaocheng [2]" w:date="2024-11-17T09:49:10Z">
        <w:r>
          <w:rPr>
            <w:rFonts w:hint="eastAsia"/>
            <w:lang w:val="en-US" w:eastAsia="zh-CN"/>
          </w:rPr>
          <w:t>成功</w:t>
        </w:r>
      </w:ins>
      <w:ins w:id="17" w:author="HanHaocheng [2]" w:date="2024-11-17T09:49:11Z">
        <w:r>
          <w:rPr>
            <w:rFonts w:hint="eastAsia"/>
            <w:lang w:val="en-US" w:eastAsia="zh-CN"/>
          </w:rPr>
          <w:t>，</w:t>
        </w:r>
      </w:ins>
      <w:ins w:id="18" w:author="HanHaocheng [2]" w:date="2024-11-17T09:49:13Z">
        <w:r>
          <w:rPr>
            <w:rFonts w:hint="eastAsia"/>
            <w:lang w:val="en-US" w:eastAsia="zh-CN"/>
          </w:rPr>
          <w:t>则</w:t>
        </w:r>
      </w:ins>
      <w:r>
        <w:rPr>
          <w:rFonts w:hint="eastAsia"/>
        </w:rPr>
        <w:t>将在两个月内</w:t>
      </w:r>
      <w:ins w:id="19" w:author="HanHaocheng [2]" w:date="2024-11-17T09:49:45Z">
        <w:r>
          <w:rPr>
            <w:rFonts w:hint="eastAsia"/>
            <w:lang w:val="en-US" w:eastAsia="zh-CN"/>
          </w:rPr>
          <w:t>电话</w:t>
        </w:r>
      </w:ins>
      <w:r>
        <w:rPr>
          <w:rFonts w:hint="eastAsia"/>
        </w:rPr>
        <w:t>回复。一经录用，一律实行劳动合同制度，享受中外合资企业待遇。</w:t>
      </w:r>
    </w:p>
    <w:p w14:paraId="56C5ADDC">
      <w:pPr>
        <w:ind w:firstLine="420" w:firstLineChars="0"/>
        <w:jc w:val="left"/>
        <w:rPr>
          <w:rFonts w:hint="eastAsia"/>
        </w:rPr>
      </w:pPr>
    </w:p>
    <w:p w14:paraId="6DCA65FA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联系人：XXX</w:t>
      </w:r>
    </w:p>
    <w:p w14:paraId="119EC01A">
      <w:pPr>
        <w:ind w:firstLine="420" w:firstLineChars="0"/>
        <w:jc w:val="left"/>
        <w:rPr>
          <w:ins w:id="20" w:author="HanHaocheng [2]" w:date="2024-11-17T09:36:27Z"/>
          <w:rFonts w:hint="eastAsia"/>
        </w:rPr>
      </w:pPr>
      <w:r>
        <w:rPr>
          <w:rFonts w:hint="eastAsia"/>
        </w:rPr>
        <w:t>联系电话：XXXXXXX</w:t>
      </w:r>
    </w:p>
    <w:p w14:paraId="3127AC49">
      <w:pPr>
        <w:ind w:firstLine="420" w:firstLineChars="0"/>
        <w:jc w:val="right"/>
        <w:rPr>
          <w:ins w:id="22" w:author="HanHaocheng [2]" w:date="2024-11-17T09:40:41Z"/>
          <w:rFonts w:hint="eastAsia"/>
          <w:lang w:val="en-US" w:eastAsia="zh-CN"/>
        </w:rPr>
        <w:pPrChange w:id="21" w:author="HanHaocheng [2]" w:date="2024-11-17T09:36:32Z">
          <w:pPr>
            <w:ind w:firstLine="420" w:firstLineChars="0"/>
            <w:jc w:val="left"/>
          </w:pPr>
        </w:pPrChange>
      </w:pPr>
      <w:ins w:id="23" w:author="HanHaocheng [2]" w:date="2024-11-17T09:40:40Z">
        <w:r>
          <w:rPr>
            <w:rFonts w:hint="eastAsia"/>
            <w:lang w:val="en-US" w:eastAsia="zh-CN"/>
          </w:rPr>
          <w:t>XX玩具有限公司</w:t>
        </w:r>
      </w:ins>
    </w:p>
    <w:p w14:paraId="7BDA1C58">
      <w:pPr>
        <w:ind w:firstLine="420" w:firstLineChars="0"/>
        <w:jc w:val="right"/>
        <w:rPr>
          <w:ins w:id="25" w:author="HanHaocheng [2]" w:date="2024-11-17T09:36:39Z"/>
          <w:rFonts w:hint="default"/>
          <w:lang w:val="en-US" w:eastAsia="zh-CN"/>
        </w:rPr>
        <w:pPrChange w:id="24" w:author="HanHaocheng [2]" w:date="2024-11-17T09:36:32Z">
          <w:pPr>
            <w:ind w:firstLine="420" w:firstLineChars="0"/>
            <w:jc w:val="left"/>
          </w:pPr>
        </w:pPrChange>
      </w:pPr>
      <w:ins w:id="26" w:author="HanHaocheng [2]" w:date="2024-11-17T09:40:52Z">
        <w:r>
          <w:rPr>
            <w:rFonts w:hint="eastAsia"/>
            <w:lang w:val="en-US" w:eastAsia="zh-CN"/>
          </w:rPr>
          <w:t>2024年11月17日</w:t>
        </w:r>
      </w:ins>
    </w:p>
    <w:p w14:paraId="514FEE3B">
      <w:pPr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nHaocheng [2]">
    <w15:presenceInfo w15:providerId="WPS Office" w15:userId="1350727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3BDD713C"/>
    <w:rsid w:val="3E6B0941"/>
    <w:rsid w:val="51155BF9"/>
    <w:rsid w:val="53A91AA2"/>
    <w:rsid w:val="61E4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296</Words>
  <Characters>346</Characters>
  <Lines>0</Lines>
  <Paragraphs>0</Paragraphs>
  <TotalTime>37</TotalTime>
  <ScaleCrop>false</ScaleCrop>
  <LinksUpToDate>false</LinksUpToDate>
  <CharactersWithSpaces>346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2024-11-17T01:03:00Z</dcterms:created>
  <dc:creator>HanHaocheng</dc:creator>
  <cp:lastModifiedBy>HanHaocheng</cp:lastModifiedBy>
  <dcterms:modified xsi:type="dcterms:W3CDTF">2024-11-17T01:50:20Z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46D918CC2DBB4DA68AA60F5A19F07EF1_12</vt:lpwstr>
  </property>
</Properties>
</file>
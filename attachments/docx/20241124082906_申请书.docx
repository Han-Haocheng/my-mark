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571E">
      <w:pPr>
        <w:jc w:val="center"/>
        <w:rPr>
          <w:rFonts w:hint="eastAsia"/>
        </w:rPr>
      </w:pPr>
      <w:r>
        <w:rPr>
          <w:rFonts w:hint="eastAsia"/>
        </w:rPr>
        <w:t>申请书（格式）</w:t>
      </w:r>
    </w:p>
    <w:p w14:paraId="263D2CB6">
      <w:pPr>
        <w:rPr>
          <w:rFonts w:hint="eastAsia"/>
        </w:rPr>
      </w:pPr>
      <w:r>
        <w:rPr>
          <w:rFonts w:hint="eastAsia"/>
        </w:rPr>
        <w:t>尊敬的</w:t>
      </w:r>
      <w:r>
        <w:rPr>
          <w:rFonts w:hint="eastAsia"/>
          <w:lang w:eastAsia="zh-CN"/>
        </w:rPr>
        <w:t>*</w:t>
      </w:r>
      <w:r>
        <w:rPr>
          <w:rFonts w:hint="eastAsia"/>
        </w:rPr>
        <w:t>*:</w:t>
      </w:r>
    </w:p>
    <w:p w14:paraId="6C2FE363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06AA2708">
      <w:pPr>
        <w:ind w:firstLine="420" w:firstLineChars="0"/>
        <w:rPr>
          <w:rFonts w:hint="eastAsia"/>
        </w:rPr>
      </w:pPr>
      <w:r>
        <w:rPr>
          <w:rFonts w:hint="eastAsia"/>
        </w:rPr>
        <w:t>我是</w:t>
      </w:r>
      <w:r>
        <w:rPr>
          <w:rFonts w:hint="eastAsia"/>
          <w:lang w:eastAsia="zh-CN"/>
        </w:rPr>
        <w:t>*</w:t>
      </w:r>
      <w:r>
        <w:rPr>
          <w:rFonts w:hint="eastAsia"/>
        </w:rPr>
        <w:t>**，郑重的向</w:t>
      </w:r>
      <w:r>
        <w:rPr>
          <w:rFonts w:hint="eastAsia"/>
          <w:lang w:eastAsia="zh-CN"/>
        </w:rPr>
        <w:t>**</w:t>
      </w:r>
      <w:r>
        <w:rPr>
          <w:rFonts w:hint="eastAsia"/>
        </w:rPr>
        <w:t>提出</w:t>
      </w:r>
      <w:r>
        <w:rPr>
          <w:rFonts w:hint="eastAsia"/>
          <w:lang w:eastAsia="zh-CN"/>
        </w:rPr>
        <w:t>*</w:t>
      </w:r>
      <w:r>
        <w:rPr>
          <w:rFonts w:hint="eastAsia"/>
        </w:rPr>
        <w:t>***</w:t>
      </w:r>
      <w:r>
        <w:rPr>
          <w:rFonts w:hint="eastAsia"/>
          <w:lang w:eastAsia="zh-CN"/>
        </w:rPr>
        <w:t>*</w:t>
      </w:r>
      <w:r>
        <w:rPr>
          <w:rFonts w:hint="eastAsia"/>
        </w:rPr>
        <w:t>这一申请。*********（根据实情详细说明原因）******************************************************************************************************************************我（希望／愿意／一定．....)（申请成功后我会怎样），希望</w:t>
      </w:r>
      <w:r>
        <w:rPr>
          <w:rFonts w:hint="eastAsia"/>
          <w:lang w:eastAsia="zh-CN"/>
        </w:rPr>
        <w:t>**</w:t>
      </w:r>
      <w:r>
        <w:rPr>
          <w:rFonts w:hint="eastAsia"/>
        </w:rPr>
        <w:t>能够（批准／考验／接受）我</w:t>
      </w:r>
    </w:p>
    <w:p w14:paraId="73060FCB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</w:t>
      </w:r>
    </w:p>
    <w:p w14:paraId="44539CF7">
      <w:pPr>
        <w:jc w:val="right"/>
        <w:rPr>
          <w:rFonts w:hint="eastAsia"/>
        </w:rPr>
      </w:pPr>
      <w:r>
        <w:rPr>
          <w:rFonts w:hint="eastAsia"/>
        </w:rPr>
        <w:t>申请人：***</w:t>
      </w:r>
    </w:p>
    <w:p w14:paraId="4C67DD0B">
      <w:pPr>
        <w:jc w:val="right"/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  <w:lang w:eastAsia="zh-CN"/>
        </w:rPr>
        <w:t>*</w:t>
      </w:r>
      <w:r>
        <w:rPr>
          <w:rFonts w:hint="eastAsia"/>
        </w:rPr>
        <w:t>年**月**日</w:t>
      </w:r>
    </w:p>
    <w:p w14:paraId="02DAAEAC">
      <w:pPr>
        <w:rPr>
          <w:rFonts w:hint="eastAsia"/>
        </w:rPr>
      </w:pPr>
      <w:r>
        <w:rPr>
          <w:rFonts w:hint="eastAsia"/>
        </w:rPr>
        <w:br w:type="page"/>
      </w:r>
    </w:p>
    <w:p w14:paraId="4BF6BA9D">
      <w:pPr>
        <w:jc w:val="center"/>
        <w:rPr>
          <w:rFonts w:hint="eastAsia"/>
        </w:rPr>
      </w:pPr>
      <w:r>
        <w:rPr>
          <w:rFonts w:hint="eastAsia"/>
        </w:rPr>
        <w:t>申请书</w:t>
      </w:r>
    </w:p>
    <w:p w14:paraId="7EAF3DAC">
      <w:pPr>
        <w:jc w:val="both"/>
        <w:rPr>
          <w:rFonts w:hint="eastAsia"/>
        </w:rPr>
      </w:pPr>
      <w:r>
        <w:rPr>
          <w:rFonts w:hint="eastAsia"/>
        </w:rPr>
        <w:t>尊敬的领导：</w:t>
      </w:r>
    </w:p>
    <w:p w14:paraId="48F4173B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您好！</w:t>
      </w:r>
    </w:p>
    <w:p w14:paraId="11D6B208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为了更好地做好大学生思想工作，提升同学们对新冠疫情的了解及应对能力，本部门通过认真讨论，拟定于2022年6月15日举行"新冠疫情防控知识问答竞赛活动"，特申请活动经费3586元（大写：叁仟伍佰捌拾陆圆整），所有经费将严格按照规定进行使用并按时进行汇报。</w:t>
      </w:r>
    </w:p>
    <w:p w14:paraId="67BBDC69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望领导予以批准。</w:t>
      </w:r>
    </w:p>
    <w:p w14:paraId="041A901B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</w:t>
      </w:r>
    </w:p>
    <w:p w14:paraId="4379484B">
      <w:pPr>
        <w:jc w:val="right"/>
        <w:rPr>
          <w:rFonts w:hint="eastAsia"/>
        </w:rPr>
      </w:pPr>
      <w:r>
        <w:rPr>
          <w:rFonts w:hint="eastAsia"/>
        </w:rPr>
        <w:t>XX学校大学生服务中心</w:t>
      </w:r>
    </w:p>
    <w:p w14:paraId="11438B1E">
      <w:pPr>
        <w:jc w:val="right"/>
        <w:rPr>
          <w:rFonts w:hint="eastAsia"/>
        </w:rPr>
      </w:pPr>
      <w:r>
        <w:rPr>
          <w:rFonts w:hint="eastAsia"/>
        </w:rPr>
        <w:t>2022年5月10日</w:t>
      </w:r>
    </w:p>
    <w:p w14:paraId="74E1EFF2">
      <w:pPr>
        <w:rPr>
          <w:rFonts w:hint="eastAsia"/>
        </w:rPr>
      </w:pPr>
      <w:r>
        <w:rPr>
          <w:rFonts w:hint="eastAsia"/>
        </w:rPr>
        <w:br w:type="page"/>
      </w:r>
    </w:p>
    <w:p w14:paraId="6FDBD077">
      <w:pPr>
        <w:jc w:val="center"/>
        <w:rPr>
          <w:rFonts w:hint="eastAsia"/>
        </w:rPr>
      </w:pPr>
      <w:r>
        <w:rPr>
          <w:rFonts w:hint="eastAsia"/>
        </w:rPr>
        <w:t>入职申请书</w:t>
      </w:r>
    </w:p>
    <w:p w14:paraId="5C23EF6D">
      <w:pPr>
        <w:jc w:val="both"/>
        <w:rPr>
          <w:rFonts w:hint="eastAsia"/>
        </w:rPr>
      </w:pPr>
      <w:r>
        <w:rPr>
          <w:rFonts w:hint="eastAsia"/>
        </w:rPr>
        <w:t>尊敬的领导：</w:t>
      </w:r>
    </w:p>
    <w:p w14:paraId="30B5FAB4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您好！</w:t>
      </w:r>
    </w:p>
    <w:p w14:paraId="02649644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基于对贵公司文化的高度认可，现郑重提出入职申请。</w:t>
      </w:r>
    </w:p>
    <w:p w14:paraId="75B09D90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经过2个月的考察，我充分认识到，XX公司是一个充满友爱、充满活力的公司，本人非常愿意加入贵公司，充分发挥自己的才华为贵公司做出自己的贡献。望领导批准我的申请。</w:t>
      </w:r>
    </w:p>
    <w:p w14:paraId="5AF659FA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</w:t>
      </w:r>
    </w:p>
    <w:p w14:paraId="00A29F9A">
      <w:pPr>
        <w:jc w:val="right"/>
        <w:rPr>
          <w:rFonts w:hint="eastAsia"/>
        </w:rPr>
      </w:pPr>
      <w:r>
        <w:rPr>
          <w:rFonts w:hint="eastAsia"/>
        </w:rPr>
        <w:t>李四</w:t>
      </w:r>
    </w:p>
    <w:p w14:paraId="514B13B4">
      <w:pPr>
        <w:jc w:val="right"/>
        <w:rPr>
          <w:rFonts w:hint="eastAsia"/>
          <w:lang w:val="en-US" w:eastAsia="zh-CN"/>
        </w:rPr>
      </w:pPr>
      <w:r>
        <w:rPr>
          <w:rFonts w:hint="eastAsia"/>
        </w:rPr>
        <w:t>2022年4</w:t>
      </w:r>
      <w:r>
        <w:rPr>
          <w:rFonts w:hint="eastAsia"/>
          <w:lang w:val="en-US" w:eastAsia="zh-CN"/>
        </w:rPr>
        <w:t>月10日</w:t>
      </w:r>
    </w:p>
    <w:p w14:paraId="7385D3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40B9E6A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离职申请书</w:t>
      </w:r>
    </w:p>
    <w:p w14:paraId="42C93916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尊敬的领导：</w:t>
      </w:r>
    </w:p>
    <w:p w14:paraId="71022C09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您好！</w:t>
      </w:r>
    </w:p>
    <w:p w14:paraId="684B570C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因个人原因，现提出离职申请。</w:t>
      </w:r>
    </w:p>
    <w:p w14:paraId="78176428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非常感谢两年来，公司对本人的照顾和支持。</w:t>
      </w:r>
    </w:p>
    <w:p w14:paraId="413951E5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世界这么大，我想多出去看看 ，人生苦短，我不想我的未来受到太多的约束，故提出申请。望领导批准我的申请。</w:t>
      </w:r>
    </w:p>
    <w:p w14:paraId="54B867AA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敬礼</w:t>
      </w:r>
    </w:p>
    <w:p w14:paraId="4AD0A08D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张三</w:t>
      </w:r>
    </w:p>
    <w:p w14:paraId="175E2F67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2022年4月20日</w:t>
      </w:r>
    </w:p>
    <w:p w14:paraId="5C19D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42C87F9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员工转正申请</w:t>
      </w:r>
    </w:p>
    <w:p w14:paraId="15B284EF">
      <w:pPr>
        <w:ind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尊敬的销售部领导：</w:t>
      </w:r>
    </w:p>
    <w:p w14:paraId="059CE47A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我叫XX，于2019年10月27日进入公司，试用期已满，先提出转正申请。</w:t>
      </w:r>
    </w:p>
    <w:p w14:paraId="0AEECAFA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入职以来，本人负责XX办事处销售工作。本人工作认真，具有较强的责任心和进取心，与同事关系非常融洽，完成了领导安排的各项工作，符合转正要求，恳请领导予以批准。我将以此为契机，尽心尽力做好各方面工作，为公司的快速发展作出应有的贡献。</w:t>
      </w:r>
    </w:p>
    <w:p w14:paraId="3B427250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敬礼！</w:t>
      </w:r>
    </w:p>
    <w:p w14:paraId="53376F4A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申请人：XXX</w:t>
      </w:r>
    </w:p>
    <w:p w14:paraId="324C82EB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2020年1月27日</w:t>
      </w:r>
    </w:p>
    <w:p w14:paraId="11353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D98941F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病文评析 </w:t>
      </w:r>
    </w:p>
    <w:p w14:paraId="6B19AAEC">
      <w:pPr>
        <w:jc w:val="center"/>
        <w:rPr>
          <w:ins w:id="0" w:author="HanHaocheng [2]" w:date="2024-11-24T08:36:56Z"/>
          <w:rFonts w:hint="default"/>
          <w:lang w:val="en-US" w:eastAsia="zh-CN"/>
        </w:rPr>
      </w:pPr>
      <w:r>
        <w:rPr>
          <w:rFonts w:hint="default"/>
          <w:lang w:val="en-US" w:eastAsia="zh-CN"/>
        </w:rPr>
        <w:t>转正申请书</w:t>
      </w:r>
    </w:p>
    <w:p w14:paraId="428E3EB8">
      <w:pPr>
        <w:jc w:val="both"/>
        <w:rPr>
          <w:rFonts w:hint="default"/>
          <w:lang w:val="en-US" w:eastAsia="zh-CN"/>
        </w:rPr>
        <w:pPrChange w:id="1" w:author="HanHaocheng [2]" w:date="2024-11-24T08:37:10Z">
          <w:pPr>
            <w:jc w:val="center"/>
          </w:pPr>
        </w:pPrChange>
      </w:pPr>
      <w:ins w:id="2" w:author="HanHaocheng [2]" w:date="2024-11-24T08:37:17Z">
        <w:r>
          <w:rPr>
            <w:rFonts w:hint="eastAsia"/>
            <w:lang w:val="en-US" w:eastAsia="zh-CN"/>
          </w:rPr>
          <w:t>尊敬的</w:t>
        </w:r>
      </w:ins>
      <w:ins w:id="3" w:author="HanHaocheng [2]" w:date="2024-11-24T08:37:22Z">
        <w:r>
          <w:rPr>
            <w:rFonts w:hint="eastAsia"/>
            <w:lang w:val="en-US" w:eastAsia="zh-CN"/>
          </w:rPr>
          <w:t>xxx</w:t>
        </w:r>
      </w:ins>
      <w:ins w:id="4" w:author="HanHaocheng [2]" w:date="2024-11-24T08:37:33Z">
        <w:r>
          <w:rPr>
            <w:rFonts w:hint="eastAsia"/>
            <w:lang w:val="en-US" w:eastAsia="zh-CN"/>
          </w:rPr>
          <w:t>:</w:t>
        </w:r>
      </w:ins>
    </w:p>
    <w:p w14:paraId="1D7D2A12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我于2017年8月10日成为公司的试用员工，到今天半年试用期已满，根据公司的规章制度，现申请转为公司正式员工。</w:t>
      </w:r>
    </w:p>
    <w:p w14:paraId="0A891FE2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经过这半年， 我现在已经能够独立处理公司的接待事项，整理部门内部各种资料，进行各项事务申报，协助进行总结分析，从整体上把握公司的接待运作流程。半年来我学到了很多，感悟了很多；看到公司的迅速发展，我深深地感到骄傲和自豪，也更加迫切地希望以一名正式员工的身份在这里工作</w:t>
      </w:r>
      <w:r>
        <w:rPr>
          <w:rFonts w:hint="eastAsia"/>
          <w:lang w:val="en-US" w:eastAsia="zh-CN"/>
        </w:rPr>
        <w:t>。</w:t>
      </w:r>
    </w:p>
    <w:p w14:paraId="7CA62BBB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刘艳</w:t>
      </w:r>
    </w:p>
    <w:p w14:paraId="1D859EAF">
      <w:pPr>
        <w:jc w:val="right"/>
        <w:rPr>
          <w:rFonts w:hint="default"/>
          <w:lang w:val="en-US" w:eastAsia="zh-CN"/>
        </w:rPr>
      </w:pPr>
      <w:ins w:id="5" w:author="HanHaocheng [2]" w:date="2024-11-24T08:37:25Z">
        <w:r>
          <w:rPr>
            <w:rFonts w:hint="default"/>
            <w:lang w:val="en-US" w:eastAsia="zh-CN"/>
          </w:rPr>
          <w:t>2020年1月27日</w:t>
        </w:r>
      </w:ins>
    </w:p>
    <w:p w14:paraId="1D8302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5EB86037"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入团申请书</w:t>
      </w:r>
    </w:p>
    <w:p w14:paraId="76093B57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敬爱的团支部：</w:t>
      </w:r>
    </w:p>
    <w:p w14:paraId="10D36930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中国共青团是一个先进青年的组织，是党的好帮手，是一个人才辈出的组织。</w:t>
      </w:r>
    </w:p>
    <w:p w14:paraId="4060B9AD"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我是六年级（4）班的学生，我认为自己已经是一个先进的青少年，符合了共青团的标准要求。因此我恳求团组织认真考虑和评议我加入团的大家庭，发扬团的优良传统，做一名优秀的共青团员。</w:t>
      </w:r>
    </w:p>
    <w:p w14:paraId="09F0A443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如果团组织同意我的请求，我会用实际行动来证明，用力求完善的态度来完成团交给我的任务。并且坚决维护团组织，遵守团的章程和纪律，做一个先进的团员。</w:t>
      </w:r>
    </w:p>
    <w:p w14:paraId="4AD64168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如果团组织不同意我的请求，我会认真改进自己的不完善之处，继续为下一次入团机会作出充分的准备。</w:t>
      </w:r>
    </w:p>
    <w:p w14:paraId="0E0A3443"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敬礼</w:t>
      </w:r>
    </w:p>
    <w:p w14:paraId="23F7A48A">
      <w:pPr>
        <w:jc w:val="righ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六年级（4）班学生：杨振</w:t>
      </w:r>
    </w:p>
    <w:p w14:paraId="2AAC24D5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anHaocheng [2]">
    <w15:presenceInfo w15:providerId="WPS Office" w15:userId="13507273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00000000"/>
    <w:rsid w:val="2C38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2024-11-24T00:29:24Z</dcterms:created>
  <dc:creator>HanHaocheng</dc:creator>
  <cp:lastModifiedBy>HanHaocheng</cp:lastModifiedBy>
  <dcterms:modified xsi:type="dcterms:W3CDTF">2024-11-24T00:42:07Z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0A0AC0934D804BE79434EFB731CDB4B2_12</vt:lpwstr>
  </property>
</Properties>
</file>